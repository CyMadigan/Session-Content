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FE1E7" w14:textId="719F15A3" w:rsidR="009D744B" w:rsidRDefault="00D63364" w:rsidP="00D63364">
      <w:pPr>
        <w:pStyle w:val="Title"/>
      </w:pPr>
      <w:r>
        <w:t>Help Video: MVP Summit</w:t>
      </w:r>
    </w:p>
    <w:p w14:paraId="290CF851" w14:textId="59B36BF6" w:rsidR="00D63364" w:rsidRDefault="00D63364" w:rsidP="00D63364">
      <w:r>
        <w:t>With Adam Bertram and June Blender</w:t>
      </w:r>
    </w:p>
    <w:p w14:paraId="7F0E111C" w14:textId="0ACC5D74" w:rsidR="00D63364" w:rsidRDefault="005C0FEC" w:rsidP="00D63364">
      <w:r w:rsidRPr="005C0FEC">
        <w:rPr>
          <w:b/>
        </w:rPr>
        <w:t>Welcome intro:</w:t>
      </w:r>
      <w:r>
        <w:t xml:space="preserve"> Help is so important to users, but it can be a drag for the scripter who just wants to get working on the next big thing.</w:t>
      </w:r>
      <w:r w:rsidR="0019662A">
        <w:t xml:space="preserve"> </w:t>
      </w:r>
    </w:p>
    <w:p w14:paraId="7EDEDF6C" w14:textId="41F6C3AA" w:rsidR="005C0FEC" w:rsidRDefault="0019662A" w:rsidP="00D63364">
      <w:r w:rsidRPr="0019662A">
        <w:rPr>
          <w:b/>
        </w:rPr>
        <w:t>Goal: Let's find ways to make it easier.</w:t>
      </w:r>
      <w:r>
        <w:t xml:space="preserve"> And with better quality.</w:t>
      </w:r>
    </w:p>
    <w:p w14:paraId="4D9E0FA0" w14:textId="3680D91A" w:rsidR="003D1AB2" w:rsidRDefault="008737CE" w:rsidP="00341D7B">
      <w:pPr>
        <w:pStyle w:val="ListParagraph"/>
        <w:numPr>
          <w:ilvl w:val="0"/>
          <w:numId w:val="1"/>
        </w:numPr>
      </w:pPr>
      <w:r>
        <w:t>Comment-based help</w:t>
      </w:r>
    </w:p>
    <w:p w14:paraId="76459694" w14:textId="124A9FAB" w:rsidR="008737CE" w:rsidRDefault="008737CE" w:rsidP="008737CE">
      <w:pPr>
        <w:pStyle w:val="ListParagraph"/>
        <w:numPr>
          <w:ilvl w:val="0"/>
          <w:numId w:val="1"/>
        </w:numPr>
      </w:pPr>
      <w:r>
        <w:t>XML help</w:t>
      </w:r>
    </w:p>
    <w:p w14:paraId="081599E8" w14:textId="75F8A83B" w:rsidR="00341D7B" w:rsidRDefault="00341D7B" w:rsidP="008737CE">
      <w:pPr>
        <w:pStyle w:val="ListParagraph"/>
        <w:numPr>
          <w:ilvl w:val="0"/>
          <w:numId w:val="1"/>
        </w:numPr>
      </w:pPr>
      <w:r>
        <w:t>Using prompts ("</w:t>
      </w:r>
    </w:p>
    <w:p w14:paraId="0EDB68A8" w14:textId="06036A97" w:rsidR="008737CE" w:rsidRDefault="008737CE" w:rsidP="008737CE">
      <w:pPr>
        <w:pStyle w:val="ListParagraph"/>
        <w:numPr>
          <w:ilvl w:val="0"/>
          <w:numId w:val="1"/>
        </w:numPr>
      </w:pPr>
      <w:r>
        <w:t>Online help</w:t>
      </w:r>
    </w:p>
    <w:p w14:paraId="4B729679" w14:textId="279678DC" w:rsidR="008737CE" w:rsidRDefault="008737CE" w:rsidP="008737CE">
      <w:pPr>
        <w:pStyle w:val="ListParagraph"/>
        <w:numPr>
          <w:ilvl w:val="0"/>
          <w:numId w:val="1"/>
        </w:numPr>
      </w:pPr>
      <w:r>
        <w:t>Updatable help</w:t>
      </w:r>
    </w:p>
    <w:p w14:paraId="4A4018BE" w14:textId="6E7EED1A" w:rsidR="00B47121" w:rsidRPr="00B47121" w:rsidRDefault="00B47121" w:rsidP="00B47121">
      <w:pPr>
        <w:rPr>
          <w:b/>
        </w:rPr>
      </w:pPr>
      <w:r w:rsidRPr="00B47121">
        <w:rPr>
          <w:b/>
        </w:rPr>
        <w:t>Questions:</w:t>
      </w:r>
    </w:p>
    <w:p w14:paraId="4B518816" w14:textId="77777777" w:rsidR="00B47121" w:rsidRDefault="00B47121" w:rsidP="000A610A">
      <w:pPr>
        <w:spacing w:after="0" w:line="240" w:lineRule="auto"/>
      </w:pPr>
      <w:r>
        <w:t xml:space="preserve">How do I write comment-based help? </w:t>
      </w:r>
    </w:p>
    <w:p w14:paraId="11DE9D6B" w14:textId="77777777" w:rsidR="00B47121" w:rsidRDefault="00B47121" w:rsidP="000A610A">
      <w:pPr>
        <w:spacing w:after="0" w:line="240" w:lineRule="auto"/>
      </w:pPr>
      <w:r>
        <w:t>-- Use your tools.</w:t>
      </w:r>
    </w:p>
    <w:p w14:paraId="2449DB27" w14:textId="229C4CF1" w:rsidR="00B47121" w:rsidRDefault="00B47121" w:rsidP="000A610A">
      <w:pPr>
        <w:spacing w:after="0" w:line="240" w:lineRule="auto"/>
      </w:pPr>
      <w:r>
        <w:t xml:space="preserve">------ </w:t>
      </w:r>
      <w:del w:id="0" w:author="Adam Bertram" w:date="2015-10-21T14:13:00Z">
        <w:r w:rsidDel="0070649E">
          <w:delText xml:space="preserve">ISE: </w:delText>
        </w:r>
      </w:del>
      <w:r>
        <w:t>Snippets</w:t>
      </w:r>
      <w:ins w:id="1" w:author="Adam Bertram" w:date="2015-10-21T14:13:00Z">
        <w:r w:rsidR="0070649E">
          <w:t xml:space="preserve"> (In various tools)</w:t>
        </w:r>
      </w:ins>
    </w:p>
    <w:p w14:paraId="4069335F" w14:textId="77777777" w:rsidR="00B47121" w:rsidRDefault="00B47121" w:rsidP="000A610A">
      <w:pPr>
        <w:spacing w:after="0" w:line="240" w:lineRule="auto"/>
      </w:pPr>
      <w:r>
        <w:t xml:space="preserve">------ PowerShell Studio: </w:t>
      </w:r>
    </w:p>
    <w:p w14:paraId="1EE492F0" w14:textId="614085D3" w:rsidR="00B47121" w:rsidDel="0070649E" w:rsidRDefault="00B47121" w:rsidP="000A610A">
      <w:pPr>
        <w:spacing w:after="0" w:line="240" w:lineRule="auto"/>
        <w:rPr>
          <w:del w:id="2" w:author="Adam Bertram" w:date="2015-10-21T14:14:00Z"/>
        </w:rPr>
      </w:pPr>
      <w:r>
        <w:t>---------- Generate comment-based help</w:t>
      </w:r>
      <w:ins w:id="3" w:author="Adam Bertram" w:date="2015-10-21T14:14:00Z">
        <w:r w:rsidR="0070649E">
          <w:t xml:space="preserve"> as a GUI</w:t>
        </w:r>
      </w:ins>
    </w:p>
    <w:p w14:paraId="41E5C958" w14:textId="77777777" w:rsidR="00B47121" w:rsidRDefault="00B47121" w:rsidP="000A610A">
      <w:pPr>
        <w:spacing w:after="0" w:line="240" w:lineRule="auto"/>
      </w:pPr>
      <w:del w:id="4" w:author="Adam Bertram" w:date="2015-10-21T14:14:00Z">
        <w:r w:rsidDel="0070649E">
          <w:delText>---------- Snippets</w:delText>
        </w:r>
      </w:del>
    </w:p>
    <w:p w14:paraId="276A0BBD" w14:textId="77777777" w:rsidR="00B47121" w:rsidDel="0070649E" w:rsidRDefault="00B47121" w:rsidP="000A610A">
      <w:pPr>
        <w:spacing w:after="0" w:line="240" w:lineRule="auto"/>
        <w:rPr>
          <w:del w:id="5" w:author="Adam Bertram" w:date="2015-10-21T14:13:00Z"/>
        </w:rPr>
      </w:pPr>
      <w:r>
        <w:t xml:space="preserve">---------- </w:t>
      </w:r>
      <w:proofErr w:type="spellStart"/>
      <w:r>
        <w:t>PrimalSense</w:t>
      </w:r>
      <w:proofErr w:type="spellEnd"/>
    </w:p>
    <w:p w14:paraId="2A51122D" w14:textId="77777777" w:rsidR="00B47121" w:rsidRDefault="00B47121" w:rsidP="000A610A">
      <w:pPr>
        <w:spacing w:after="0" w:line="240" w:lineRule="auto"/>
      </w:pPr>
      <w:del w:id="6" w:author="Adam Bertram" w:date="2015-10-21T14:13:00Z">
        <w:r w:rsidDel="0070649E">
          <w:delText>------ ISE Steroids ??</w:delText>
        </w:r>
      </w:del>
    </w:p>
    <w:p w14:paraId="03330AE3" w14:textId="77777777" w:rsidR="00B47121" w:rsidRDefault="00B47121" w:rsidP="000A610A">
      <w:pPr>
        <w:spacing w:after="0" w:line="240" w:lineRule="auto"/>
      </w:pPr>
    </w:p>
    <w:p w14:paraId="58356554" w14:textId="392B20A5" w:rsidR="00B47121" w:rsidRDefault="00A06B5A" w:rsidP="00A06B5A">
      <w:pPr>
        <w:pStyle w:val="ListParagraph"/>
        <w:numPr>
          <w:ilvl w:val="0"/>
          <w:numId w:val="4"/>
        </w:numPr>
        <w:spacing w:after="0" w:line="240" w:lineRule="auto"/>
      </w:pPr>
      <w:r>
        <w:t>It's a pain to write help. Do you have any suggestions to make it easier?</w:t>
      </w:r>
    </w:p>
    <w:p w14:paraId="246AFB01" w14:textId="77777777" w:rsidR="00A06B5A" w:rsidRDefault="00A06B5A" w:rsidP="00A06B5A">
      <w:pPr>
        <w:spacing w:after="0" w:line="240" w:lineRule="auto"/>
        <w:ind w:left="720"/>
      </w:pPr>
    </w:p>
    <w:p w14:paraId="4E09DAA3" w14:textId="5FD989F9" w:rsidR="00163070" w:rsidRDefault="00163070" w:rsidP="00163070">
      <w:pPr>
        <w:spacing w:after="0" w:line="240" w:lineRule="auto"/>
        <w:ind w:left="720"/>
      </w:pPr>
      <w:proofErr w:type="gramStart"/>
      <w:r>
        <w:t>--  Use</w:t>
      </w:r>
      <w:proofErr w:type="gramEnd"/>
      <w:r>
        <w:t xml:space="preserve"> checklists. These contain prompts that help you write the content. They include answers to questions that users might have, but that were obvious to the author.</w:t>
      </w:r>
    </w:p>
    <w:p w14:paraId="327F5534" w14:textId="1C4E8070" w:rsidR="00163070" w:rsidRDefault="00163070" w:rsidP="00A06B5A">
      <w:pPr>
        <w:spacing w:after="0" w:line="240" w:lineRule="auto"/>
        <w:ind w:left="720"/>
      </w:pPr>
    </w:p>
    <w:p w14:paraId="21FD2ABF" w14:textId="56A68937" w:rsidR="00163070" w:rsidRDefault="00163070" w:rsidP="00A06B5A">
      <w:pPr>
        <w:spacing w:after="0" w:line="240" w:lineRule="auto"/>
        <w:ind w:left="720"/>
      </w:pPr>
      <w:r>
        <w:t>For parameters:</w:t>
      </w:r>
    </w:p>
    <w:p w14:paraId="378EF943" w14:textId="77777777" w:rsidR="00163070" w:rsidRDefault="00163070" w:rsidP="00A06B5A">
      <w:pPr>
        <w:spacing w:after="0" w:line="240" w:lineRule="auto"/>
        <w:ind w:left="720"/>
      </w:pPr>
    </w:p>
    <w:p w14:paraId="372C1641" w14:textId="1AE085F2" w:rsidR="00A06B5A" w:rsidRDefault="00A06B5A" w:rsidP="00A06B5A">
      <w:pPr>
        <w:spacing w:after="0" w:line="240" w:lineRule="auto"/>
        <w:ind w:left="720"/>
      </w:pPr>
      <w:proofErr w:type="gramStart"/>
      <w:r>
        <w:t>--  Reuse</w:t>
      </w:r>
      <w:proofErr w:type="gramEnd"/>
      <w:r>
        <w:t xml:space="preserve"> the description of the </w:t>
      </w:r>
      <w:r w:rsidR="00163070">
        <w:t>parameter</w:t>
      </w:r>
      <w:bookmarkStart w:id="7" w:name="_GoBack"/>
      <w:bookmarkEnd w:id="7"/>
      <w:r w:rsidR="00163070">
        <w:t>s</w:t>
      </w:r>
      <w:r>
        <w:t xml:space="preserve"> that you call. Often you get a parameter value just to pass it to another function, like Get-</w:t>
      </w:r>
      <w:proofErr w:type="spellStart"/>
      <w:r>
        <w:t>ADUser</w:t>
      </w:r>
      <w:proofErr w:type="spellEnd"/>
      <w:r>
        <w:t xml:space="preserve"> or Get-WmiObject. In that case, reuse the parameter description of the cmdlet that you're calling.</w:t>
      </w:r>
    </w:p>
    <w:p w14:paraId="315E7AA1" w14:textId="77777777" w:rsidR="00A06B5A" w:rsidRDefault="00A06B5A" w:rsidP="00A06B5A">
      <w:pPr>
        <w:spacing w:after="0" w:line="240" w:lineRule="auto"/>
        <w:ind w:left="720"/>
      </w:pPr>
    </w:p>
    <w:p w14:paraId="208AA0A3" w14:textId="40A6291A" w:rsidR="00A06B5A" w:rsidRDefault="00A06B5A" w:rsidP="00A06B5A">
      <w:pPr>
        <w:spacing w:after="0" w:line="240" w:lineRule="auto"/>
        <w:ind w:left="720"/>
      </w:pPr>
      <w:proofErr w:type="gramStart"/>
      <w:r>
        <w:t>--  Reuse</w:t>
      </w:r>
      <w:proofErr w:type="gramEnd"/>
      <w:r>
        <w:t xml:space="preserve"> good descriptions. (This helps you choose standard parameter names, too.)</w:t>
      </w:r>
    </w:p>
    <w:p w14:paraId="6D6E3B84" w14:textId="77777777" w:rsidR="00A06B5A" w:rsidRDefault="00A06B5A" w:rsidP="00A06B5A">
      <w:pPr>
        <w:spacing w:after="0" w:line="240" w:lineRule="auto"/>
        <w:ind w:left="720"/>
      </w:pPr>
    </w:p>
    <w:p w14:paraId="41839646" w14:textId="308D0F76" w:rsidR="00A06B5A" w:rsidRDefault="00A06B5A" w:rsidP="00A06B5A">
      <w:pPr>
        <w:spacing w:after="0" w:line="240" w:lineRule="auto"/>
        <w:ind w:left="720"/>
      </w:pPr>
      <w:r>
        <w:t>Get-Command &lt;Command&gt; -Parameter &lt;Name&gt;</w:t>
      </w:r>
    </w:p>
    <w:p w14:paraId="74F72F67" w14:textId="067C6653" w:rsidR="00A06B5A" w:rsidRDefault="00A06B5A" w:rsidP="00A06B5A">
      <w:pPr>
        <w:spacing w:after="0" w:line="240" w:lineRule="auto"/>
        <w:ind w:left="720"/>
      </w:pPr>
      <w:r>
        <w:t xml:space="preserve">Get-Command &lt;Command&gt; -Parameter &lt;Name&gt; | foreach </w:t>
      </w:r>
      <w:proofErr w:type="gramStart"/>
      <w:r>
        <w:t>{ Get</w:t>
      </w:r>
      <w:proofErr w:type="gramEnd"/>
      <w:r>
        <w:t>-Help &lt;Command&gt; -Parameter Name}</w:t>
      </w:r>
    </w:p>
    <w:p w14:paraId="01BC6E5C" w14:textId="77777777" w:rsidR="00A06B5A" w:rsidRDefault="00A06B5A" w:rsidP="00A06B5A">
      <w:pPr>
        <w:spacing w:after="0" w:line="240" w:lineRule="auto"/>
        <w:ind w:left="720"/>
      </w:pPr>
    </w:p>
    <w:p w14:paraId="6532EA6D" w14:textId="38EE2E17" w:rsidR="00A06B5A" w:rsidRDefault="00A06B5A" w:rsidP="00A06B5A">
      <w:pPr>
        <w:spacing w:after="0" w:line="240" w:lineRule="auto"/>
        <w:ind w:left="720"/>
        <w:rPr>
          <w:ins w:id="8" w:author="Adam Bertram" w:date="2015-10-21T14:09:00Z"/>
        </w:rPr>
      </w:pPr>
      <w:r>
        <w:t>Get-ParameterDescriptions.ps1 | Out-</w:t>
      </w:r>
      <w:proofErr w:type="spellStart"/>
      <w:r>
        <w:t>GridView</w:t>
      </w:r>
      <w:proofErr w:type="spellEnd"/>
    </w:p>
    <w:p w14:paraId="3A3E6391" w14:textId="77777777" w:rsidR="0070649E" w:rsidRDefault="0070649E" w:rsidP="00A06B5A">
      <w:pPr>
        <w:spacing w:after="0" w:line="240" w:lineRule="auto"/>
        <w:ind w:left="720"/>
        <w:rPr>
          <w:ins w:id="9" w:author="Adam Bertram" w:date="2015-10-21T14:09:00Z"/>
        </w:rPr>
      </w:pPr>
    </w:p>
    <w:p w14:paraId="067E8E11" w14:textId="46B4D6AC" w:rsidR="0070649E" w:rsidRDefault="0070649E" w:rsidP="0070649E">
      <w:pPr>
        <w:pStyle w:val="ListParagraph"/>
        <w:numPr>
          <w:ilvl w:val="0"/>
          <w:numId w:val="5"/>
        </w:numPr>
        <w:spacing w:after="0" w:line="240" w:lineRule="auto"/>
        <w:pPrChange w:id="10" w:author="Adam Bertram" w:date="2015-10-21T14:09:00Z">
          <w:pPr>
            <w:spacing w:after="0" w:line="240" w:lineRule="auto"/>
            <w:ind w:left="720"/>
          </w:pPr>
        </w:pPrChange>
      </w:pPr>
      <w:ins w:id="11" w:author="Adam Bertram" w:date="2015-10-21T14:09:00Z">
        <w:r>
          <w:t>I've got dozens of functions that I've been writing comment-based help in. I'm finding that I forget to update the help when I make a change. Is there an easies way to manage help for many functions at once like this?</w:t>
        </w:r>
      </w:ins>
    </w:p>
    <w:p w14:paraId="7028D9D6" w14:textId="3AA84A30" w:rsidR="00A06B5A" w:rsidRDefault="00A06B5A" w:rsidP="00A06B5A">
      <w:pPr>
        <w:spacing w:after="0" w:line="240" w:lineRule="auto"/>
        <w:ind w:left="720"/>
      </w:pPr>
    </w:p>
    <w:p w14:paraId="2C8A038F" w14:textId="77777777" w:rsidR="00A06B5A" w:rsidRDefault="00A06B5A" w:rsidP="00A06B5A">
      <w:pPr>
        <w:spacing w:after="0" w:line="240" w:lineRule="auto"/>
        <w:ind w:left="720"/>
      </w:pPr>
    </w:p>
    <w:p w14:paraId="137D3092" w14:textId="77777777" w:rsidR="00B47121" w:rsidRDefault="00B47121" w:rsidP="005B06BA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How do I write XML help?</w:t>
      </w:r>
    </w:p>
    <w:p w14:paraId="44BD0E7B" w14:textId="5B301D85" w:rsidR="00B47121" w:rsidRDefault="00B47121" w:rsidP="005B06BA">
      <w:pPr>
        <w:spacing w:after="0" w:line="240" w:lineRule="auto"/>
        <w:ind w:left="720"/>
      </w:pPr>
      <w:r>
        <w:t xml:space="preserve">-- </w:t>
      </w:r>
      <w:r w:rsidR="008A183F">
        <w:t>Use your t</w:t>
      </w:r>
      <w:r>
        <w:t>ools!</w:t>
      </w:r>
    </w:p>
    <w:p w14:paraId="23E15C6D" w14:textId="77777777" w:rsidR="00B47121" w:rsidRDefault="00B47121" w:rsidP="005B06BA">
      <w:pPr>
        <w:spacing w:after="0" w:line="240" w:lineRule="auto"/>
        <w:ind w:left="720"/>
      </w:pPr>
      <w:r>
        <w:t xml:space="preserve">----- PowerShell </w:t>
      </w:r>
      <w:proofErr w:type="spellStart"/>
      <w:r>
        <w:t>HelpWriter</w:t>
      </w:r>
      <w:proofErr w:type="spellEnd"/>
    </w:p>
    <w:p w14:paraId="17A38FFA" w14:textId="77777777" w:rsidR="00B47121" w:rsidRDefault="00B47121" w:rsidP="005B06BA">
      <w:pPr>
        <w:spacing w:after="0" w:line="240" w:lineRule="auto"/>
        <w:ind w:left="720"/>
      </w:pPr>
      <w:r>
        <w:t>----- Use existing XML help as a template</w:t>
      </w:r>
    </w:p>
    <w:p w14:paraId="78D71D25" w14:textId="77777777" w:rsidR="00B47121" w:rsidRDefault="00B47121" w:rsidP="000A610A">
      <w:pPr>
        <w:spacing w:after="0" w:line="240" w:lineRule="auto"/>
      </w:pPr>
    </w:p>
    <w:p w14:paraId="5FC3C9FA" w14:textId="03EE2C42" w:rsidR="005B06BA" w:rsidRDefault="005B06BA" w:rsidP="000A610A">
      <w:pPr>
        <w:spacing w:after="0" w:line="240" w:lineRule="auto"/>
      </w:pPr>
      <w:r>
        <w:tab/>
      </w:r>
    </w:p>
    <w:p w14:paraId="29CC1D8A" w14:textId="0990B106" w:rsidR="00240A6A" w:rsidRDefault="00697BA6" w:rsidP="005B06BA">
      <w:pPr>
        <w:pStyle w:val="ListParagraph"/>
        <w:numPr>
          <w:ilvl w:val="0"/>
          <w:numId w:val="3"/>
        </w:numPr>
        <w:spacing w:after="0" w:line="240" w:lineRule="auto"/>
      </w:pPr>
      <w:r>
        <w:t>I wrote XML help, but how do I name my help file.</w:t>
      </w:r>
    </w:p>
    <w:p w14:paraId="66BF5713" w14:textId="2387EC18" w:rsidR="00697BA6" w:rsidRDefault="00697BA6" w:rsidP="005B06BA">
      <w:pPr>
        <w:spacing w:after="0" w:line="240" w:lineRule="auto"/>
        <w:ind w:left="360"/>
      </w:pPr>
      <w:r>
        <w:t xml:space="preserve">There are different rules for PS 3.0 and 4.0+. The 3.0 </w:t>
      </w:r>
      <w:r w:rsidR="00997AD4">
        <w:t xml:space="preserve">rules are </w:t>
      </w:r>
      <w:proofErr w:type="gramStart"/>
      <w:r w:rsidR="00997AD4">
        <w:t>more strict</w:t>
      </w:r>
      <w:proofErr w:type="gramEnd"/>
      <w:r w:rsidR="00997AD4">
        <w:t xml:space="preserve"> and they work everywhere.</w:t>
      </w:r>
    </w:p>
    <w:p w14:paraId="5EE81C40" w14:textId="017D0117" w:rsidR="00697BA6" w:rsidRDefault="00697BA6" w:rsidP="005B06BA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If it's a function, you can pick any name, but it's customary to use the module name + help.xml</w:t>
      </w:r>
    </w:p>
    <w:p w14:paraId="4A8F9612" w14:textId="0769B5A3" w:rsidR="00697BA6" w:rsidRDefault="00697BA6" w:rsidP="005B06BA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For other command types, the XML file must be named for the file in which the command is defined + help.xml</w:t>
      </w:r>
    </w:p>
    <w:p w14:paraId="5D69BD01" w14:textId="0AF98BC3" w:rsidR="005B06BA" w:rsidRDefault="005B06BA" w:rsidP="005B06BA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In 4.0, you can put all of the XML help topics for all commands in a single module and name it for the module, e.g. MyModule-help.xml.</w:t>
      </w:r>
    </w:p>
    <w:p w14:paraId="0BF9D8A9" w14:textId="77777777" w:rsidR="005B06BA" w:rsidRDefault="005B06BA" w:rsidP="005B06BA">
      <w:pPr>
        <w:spacing w:after="0" w:line="240" w:lineRule="auto"/>
      </w:pPr>
    </w:p>
    <w:p w14:paraId="4511B697" w14:textId="52F11BE5" w:rsidR="005B06BA" w:rsidRDefault="005B06BA" w:rsidP="005B06BA">
      <w:pPr>
        <w:pStyle w:val="ListParagraph"/>
        <w:numPr>
          <w:ilvl w:val="0"/>
          <w:numId w:val="2"/>
        </w:numPr>
        <w:spacing w:after="0" w:line="240" w:lineRule="auto"/>
      </w:pPr>
      <w:r>
        <w:t>Hmm, this isn't working. I still see my comment-based help.</w:t>
      </w:r>
    </w:p>
    <w:p w14:paraId="5FAB3FDC" w14:textId="56027A9D" w:rsidR="005B06BA" w:rsidRDefault="005B06BA" w:rsidP="005B06BA">
      <w:pPr>
        <w:spacing w:after="0" w:line="240" w:lineRule="auto"/>
        <w:ind w:left="720"/>
      </w:pPr>
      <w:r>
        <w:t>Comment-based help takes precedence over XML help if you have both.</w:t>
      </w:r>
    </w:p>
    <w:p w14:paraId="17BC223A" w14:textId="77777777" w:rsidR="005B06BA" w:rsidRDefault="005B06BA" w:rsidP="005B06BA">
      <w:pPr>
        <w:spacing w:after="0" w:line="240" w:lineRule="auto"/>
        <w:ind w:left="720"/>
      </w:pPr>
    </w:p>
    <w:p w14:paraId="4BB0BAFE" w14:textId="4C7C601C" w:rsidR="005B06BA" w:rsidRDefault="005B06BA" w:rsidP="005B06BA">
      <w:pPr>
        <w:spacing w:after="0" w:line="240" w:lineRule="auto"/>
        <w:ind w:left="720"/>
      </w:pPr>
      <w:r>
        <w:t xml:space="preserve">To use XML help for advanced functions, you need to add </w:t>
      </w:r>
      <w:proofErr w:type="gramStart"/>
      <w:r>
        <w:t>the .</w:t>
      </w:r>
      <w:proofErr w:type="spellStart"/>
      <w:r>
        <w:t>ExternalHelp</w:t>
      </w:r>
      <w:proofErr w:type="spellEnd"/>
      <w:proofErr w:type="gramEnd"/>
      <w:r>
        <w:t xml:space="preserve"> comment keyword to the function. It works if you don't have comment-based help, and it takes precedence over other comment-based help keyword -- essentially, telling Get-Help to ignore the CBH and use XML help.</w:t>
      </w:r>
    </w:p>
    <w:p w14:paraId="336889D4" w14:textId="77777777" w:rsidR="005B06BA" w:rsidRDefault="005B06BA" w:rsidP="005B06BA">
      <w:pPr>
        <w:spacing w:after="0" w:line="240" w:lineRule="auto"/>
        <w:ind w:left="720"/>
      </w:pPr>
    </w:p>
    <w:p w14:paraId="5A7FE0B2" w14:textId="4F443783" w:rsidR="005B06BA" w:rsidRDefault="005B06BA" w:rsidP="005B06BA">
      <w:pPr>
        <w:spacing w:after="0" w:line="240" w:lineRule="auto"/>
        <w:ind w:left="720"/>
      </w:pPr>
      <w:proofErr w:type="gramStart"/>
      <w:r>
        <w:t>The .</w:t>
      </w:r>
      <w:proofErr w:type="spellStart"/>
      <w:r>
        <w:t>ExternalHelp</w:t>
      </w:r>
      <w:proofErr w:type="spellEnd"/>
      <w:proofErr w:type="gramEnd"/>
      <w:r>
        <w:t xml:space="preserve"> comment keyword is required for all advanced functions in PS 3.0. In 4.0+, it's required only for advanced functions in script modules. It's not required for advanced functions in manifest modules.</w:t>
      </w:r>
    </w:p>
    <w:p w14:paraId="53969579" w14:textId="77777777" w:rsidR="005B06BA" w:rsidRDefault="005B06BA" w:rsidP="005B06BA">
      <w:pPr>
        <w:spacing w:after="0" w:line="240" w:lineRule="auto"/>
      </w:pPr>
    </w:p>
    <w:p w14:paraId="07127648" w14:textId="449D9ADA" w:rsidR="005B06BA" w:rsidRDefault="005B06BA" w:rsidP="005B06BA">
      <w:pPr>
        <w:pStyle w:val="ListParagraph"/>
        <w:numPr>
          <w:ilvl w:val="0"/>
          <w:numId w:val="2"/>
        </w:numPr>
        <w:spacing w:after="0" w:line="240" w:lineRule="auto"/>
      </w:pPr>
      <w:r>
        <w:t>Now it's working. But if I update and then run Get-Help, I don't see my changes.</w:t>
      </w:r>
    </w:p>
    <w:p w14:paraId="568B99F1" w14:textId="73429A81" w:rsidR="005B06BA" w:rsidRDefault="005B06BA" w:rsidP="005B06BA">
      <w:pPr>
        <w:spacing w:after="0" w:line="240" w:lineRule="auto"/>
        <w:ind w:left="720"/>
      </w:pPr>
      <w:r>
        <w:t>You need to restart your Windows PowerShell session. The help is cached at the beginning of each session.</w:t>
      </w:r>
    </w:p>
    <w:p w14:paraId="52787C3A" w14:textId="77777777" w:rsidR="005B06BA" w:rsidRDefault="005B06BA" w:rsidP="005B06BA">
      <w:pPr>
        <w:spacing w:after="0" w:line="240" w:lineRule="auto"/>
        <w:ind w:left="720"/>
      </w:pPr>
    </w:p>
    <w:p w14:paraId="5D2E341B" w14:textId="0BE4D74C" w:rsidR="005B06BA" w:rsidRDefault="005B06BA" w:rsidP="005B06BA">
      <w:pPr>
        <w:pStyle w:val="ListParagraph"/>
        <w:numPr>
          <w:ilvl w:val="0"/>
          <w:numId w:val="2"/>
        </w:numPr>
        <w:spacing w:after="0" w:line="240" w:lineRule="auto"/>
      </w:pPr>
      <w:r>
        <w:t>I ran Update-Help on this module, but I'm getting an error. What's up with that?</w:t>
      </w:r>
    </w:p>
    <w:p w14:paraId="0BFD55E0" w14:textId="77777777" w:rsidR="006962AB" w:rsidRDefault="006962AB" w:rsidP="005B06BA">
      <w:pPr>
        <w:spacing w:after="0" w:line="240" w:lineRule="auto"/>
        <w:ind w:left="720"/>
      </w:pPr>
    </w:p>
    <w:p w14:paraId="1291A8D9" w14:textId="138F85FC" w:rsidR="006962AB" w:rsidRDefault="006962AB" w:rsidP="005B06BA">
      <w:pPr>
        <w:spacing w:after="0" w:line="240" w:lineRule="auto"/>
        <w:ind w:left="720"/>
      </w:pPr>
      <w:r>
        <w:t>You can c</w:t>
      </w:r>
      <w:r w:rsidR="005B06BA">
        <w:t>heck to see if the module supports updatable help.</w:t>
      </w:r>
      <w:r w:rsidR="002D75CD">
        <w:t xml:space="preserve"> </w:t>
      </w:r>
      <w:r>
        <w:t xml:space="preserve">If the module supports updatable help, the </w:t>
      </w:r>
      <w:proofErr w:type="spellStart"/>
      <w:r w:rsidRPr="002D75CD">
        <w:rPr>
          <w:b/>
        </w:rPr>
        <w:t>HelpInfoUri</w:t>
      </w:r>
      <w:proofErr w:type="spellEnd"/>
      <w:r>
        <w:t xml:space="preserve"> property of the module has a URL value.</w:t>
      </w:r>
    </w:p>
    <w:p w14:paraId="662DA946" w14:textId="77777777" w:rsidR="00E41A1D" w:rsidRDefault="00E41A1D" w:rsidP="005B06BA">
      <w:pPr>
        <w:spacing w:after="0" w:line="240" w:lineRule="auto"/>
        <w:ind w:left="720"/>
      </w:pPr>
    </w:p>
    <w:p w14:paraId="4FB7B6AB" w14:textId="77777777" w:rsidR="00330C73" w:rsidRDefault="00330C73" w:rsidP="00330C7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8B"/>
          <w:sz w:val="20"/>
          <w:szCs w:val="20"/>
        </w:rPr>
        <w:t>function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FF"/>
          <w:sz w:val="20"/>
          <w:szCs w:val="20"/>
        </w:rPr>
        <w:t>Test-</w:t>
      </w:r>
      <w:proofErr w:type="spellStart"/>
      <w:r>
        <w:rPr>
          <w:rFonts w:ascii="Lucida Console" w:hAnsi="Lucida Console" w:cs="Lucida Console"/>
          <w:color w:val="0000FF"/>
          <w:sz w:val="20"/>
          <w:szCs w:val="20"/>
        </w:rPr>
        <w:t>UpdatableHelp</w:t>
      </w:r>
      <w:proofErr w:type="spellEnd"/>
    </w:p>
    <w:p w14:paraId="55E7AE83" w14:textId="77777777" w:rsidR="00330C73" w:rsidRDefault="00330C73" w:rsidP="00330C7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{</w:t>
      </w:r>
    </w:p>
    <w:p w14:paraId="341EC31D" w14:textId="77777777" w:rsidR="00330C73" w:rsidRDefault="00330C73" w:rsidP="00330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color w:val="00008B"/>
          <w:sz w:val="20"/>
          <w:szCs w:val="20"/>
        </w:rPr>
        <w:t>param</w:t>
      </w:r>
      <w:proofErr w:type="spellEnd"/>
    </w:p>
    <w:p w14:paraId="1B2FFC1D" w14:textId="77777777" w:rsidR="00330C73" w:rsidRDefault="00330C73" w:rsidP="00330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  <w:t>(</w:t>
      </w:r>
    </w:p>
    <w:p w14:paraId="1AE7B071" w14:textId="77777777" w:rsidR="00330C73" w:rsidRDefault="00330C73" w:rsidP="00330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sz w:val="20"/>
          <w:szCs w:val="20"/>
        </w:rPr>
        <w:tab/>
      </w:r>
      <w:r>
        <w:rPr>
          <w:rFonts w:ascii="Lucida Console" w:hAnsi="Lucida Console" w:cs="Lucida Console"/>
          <w:color w:val="A9A9A9"/>
          <w:sz w:val="20"/>
          <w:szCs w:val="20"/>
        </w:rPr>
        <w:t>[</w:t>
      </w:r>
      <w:proofErr w:type="gramStart"/>
      <w:r>
        <w:rPr>
          <w:rFonts w:ascii="Lucida Console" w:hAnsi="Lucida Console" w:cs="Lucida Console"/>
          <w:color w:val="00BFFF"/>
          <w:sz w:val="20"/>
          <w:szCs w:val="20"/>
        </w:rPr>
        <w:t>Parameter</w:t>
      </w:r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Mandatory </w:t>
      </w:r>
      <w:r>
        <w:rPr>
          <w:rFonts w:ascii="Lucida Console" w:hAnsi="Lucida Console" w:cs="Lucida Console"/>
          <w:color w:val="A9A9A9"/>
          <w:sz w:val="20"/>
          <w:szCs w:val="20"/>
        </w:rPr>
        <w:t>=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FF4500"/>
          <w:sz w:val="20"/>
          <w:szCs w:val="20"/>
        </w:rPr>
        <w:t>$true</w:t>
      </w:r>
      <w:r>
        <w:rPr>
          <w:rFonts w:ascii="Lucida Console" w:hAnsi="Lucida Console" w:cs="Lucida Console"/>
          <w:color w:val="000000"/>
          <w:sz w:val="20"/>
          <w:szCs w:val="20"/>
        </w:rPr>
        <w:t>,</w:t>
      </w:r>
    </w:p>
    <w:p w14:paraId="4568929A" w14:textId="77777777" w:rsidR="00330C73" w:rsidRDefault="00330C73" w:rsidP="00330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sz w:val="20"/>
          <w:szCs w:val="20"/>
        </w:rPr>
        <w:tab/>
        <w:t xml:space="preserve">   ValueFromPipeline </w:t>
      </w:r>
      <w:r>
        <w:rPr>
          <w:rFonts w:ascii="Lucida Console" w:hAnsi="Lucida Console" w:cs="Lucida Console"/>
          <w:color w:val="A9A9A9"/>
          <w:sz w:val="20"/>
          <w:szCs w:val="20"/>
        </w:rPr>
        <w:t>=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FF4500"/>
          <w:sz w:val="20"/>
          <w:szCs w:val="20"/>
        </w:rPr>
        <w:t>$true</w:t>
      </w:r>
      <w:r>
        <w:rPr>
          <w:rFonts w:ascii="Lucida Console" w:hAnsi="Lucida Console" w:cs="Lucida Console"/>
          <w:color w:val="000000"/>
          <w:sz w:val="20"/>
          <w:szCs w:val="20"/>
        </w:rPr>
        <w:t>)</w:t>
      </w:r>
      <w:r>
        <w:rPr>
          <w:rFonts w:ascii="Lucida Console" w:hAnsi="Lucida Console" w:cs="Lucida Console"/>
          <w:color w:val="A9A9A9"/>
          <w:sz w:val="20"/>
          <w:szCs w:val="20"/>
        </w:rPr>
        <w:t>]</w:t>
      </w:r>
    </w:p>
    <w:p w14:paraId="57CCF696" w14:textId="77777777" w:rsidR="00330C73" w:rsidRDefault="00330C73" w:rsidP="00330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sz w:val="20"/>
          <w:szCs w:val="20"/>
        </w:rPr>
        <w:tab/>
      </w:r>
      <w:r>
        <w:rPr>
          <w:rFonts w:ascii="Lucida Console" w:hAnsi="Lucida Console" w:cs="Lucida Console"/>
          <w:color w:val="A9A9A9"/>
          <w:sz w:val="20"/>
          <w:szCs w:val="20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BFFF"/>
          <w:sz w:val="20"/>
          <w:szCs w:val="20"/>
        </w:rPr>
        <w:t>ValidateScript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{ </w:t>
      </w:r>
      <w:r>
        <w:rPr>
          <w:rFonts w:ascii="Lucida Console" w:hAnsi="Lucida Console" w:cs="Lucida Console"/>
          <w:color w:val="0000FF"/>
          <w:sz w:val="20"/>
          <w:szCs w:val="20"/>
        </w:rPr>
        <w:t>Get-Module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80"/>
          <w:sz w:val="20"/>
          <w:szCs w:val="20"/>
        </w:rPr>
        <w:t>-List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FF4500"/>
          <w:sz w:val="20"/>
          <w:szCs w:val="20"/>
        </w:rPr>
        <w:t>$_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})</w:t>
      </w:r>
      <w:r>
        <w:rPr>
          <w:rFonts w:ascii="Lucida Console" w:hAnsi="Lucida Console" w:cs="Lucida Console"/>
          <w:color w:val="A9A9A9"/>
          <w:sz w:val="20"/>
          <w:szCs w:val="20"/>
        </w:rPr>
        <w:t>]</w:t>
      </w:r>
    </w:p>
    <w:p w14:paraId="6D1CADC2" w14:textId="77777777" w:rsidR="00330C73" w:rsidRDefault="00330C73" w:rsidP="00330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sz w:val="20"/>
          <w:szCs w:val="20"/>
        </w:rPr>
        <w:tab/>
      </w:r>
      <w:r>
        <w:rPr>
          <w:rFonts w:ascii="Lucida Console" w:hAnsi="Lucida Console" w:cs="Lucida Console"/>
          <w:color w:val="A9A9A9"/>
          <w:sz w:val="20"/>
          <w:szCs w:val="20"/>
        </w:rPr>
        <w:t>[</w:t>
      </w:r>
      <w:r>
        <w:rPr>
          <w:rFonts w:ascii="Lucida Console" w:hAnsi="Lucida Console" w:cs="Lucida Console"/>
          <w:color w:val="008080"/>
          <w:sz w:val="20"/>
          <w:szCs w:val="20"/>
        </w:rPr>
        <w:t>string</w:t>
      </w:r>
      <w:r>
        <w:rPr>
          <w:rFonts w:ascii="Lucida Console" w:hAnsi="Lucida Console" w:cs="Lucida Console"/>
          <w:color w:val="A9A9A9"/>
          <w:sz w:val="20"/>
          <w:szCs w:val="20"/>
        </w:rPr>
        <w:t>]</w:t>
      </w:r>
      <w:r>
        <w:rPr>
          <w:rFonts w:ascii="Lucida Console" w:hAnsi="Lucida Console" w:cs="Lucida Console"/>
          <w:color w:val="FF4500"/>
          <w:sz w:val="20"/>
          <w:szCs w:val="20"/>
        </w:rPr>
        <w:t>$Module</w:t>
      </w:r>
    </w:p>
    <w:p w14:paraId="0042E072" w14:textId="77777777" w:rsidR="00330C73" w:rsidRDefault="00330C73" w:rsidP="00330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  <w:t>)</w:t>
      </w:r>
    </w:p>
    <w:p w14:paraId="20A9175C" w14:textId="77777777" w:rsidR="00330C73" w:rsidRDefault="00330C73" w:rsidP="00330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</w:r>
    </w:p>
    <w:p w14:paraId="11F1E2C4" w14:textId="77777777" w:rsidR="00330C73" w:rsidRDefault="00330C73" w:rsidP="00330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</w:r>
      <w:r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>
        <w:rPr>
          <w:rFonts w:ascii="Lucida Console" w:hAnsi="Lucida Console" w:cs="Lucida Console"/>
          <w:color w:val="FF4500"/>
          <w:sz w:val="20"/>
          <w:szCs w:val="20"/>
        </w:rPr>
        <w:t>uri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A9A9A9"/>
          <w:sz w:val="20"/>
          <w:szCs w:val="20"/>
        </w:rPr>
        <w:t>=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(</w:t>
      </w:r>
      <w:r>
        <w:rPr>
          <w:rFonts w:ascii="Lucida Console" w:hAnsi="Lucida Console" w:cs="Lucida Console"/>
          <w:color w:val="0000FF"/>
          <w:sz w:val="20"/>
          <w:szCs w:val="20"/>
        </w:rPr>
        <w:t>Get-Module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FF4500"/>
          <w:sz w:val="20"/>
          <w:szCs w:val="20"/>
        </w:rPr>
        <w:t>$Module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80"/>
          <w:sz w:val="20"/>
          <w:szCs w:val="20"/>
        </w:rPr>
        <w:t>-</w:t>
      </w:r>
      <w:proofErr w:type="spellStart"/>
      <w:r>
        <w:rPr>
          <w:rFonts w:ascii="Lucida Console" w:hAnsi="Lucida Console" w:cs="Lucida Console"/>
          <w:color w:val="000080"/>
          <w:sz w:val="20"/>
          <w:szCs w:val="20"/>
        </w:rPr>
        <w:t>ListAvailable</w:t>
      </w:r>
      <w:proofErr w:type="spellEnd"/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).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HelpInfoUri</w:t>
      </w:r>
      <w:proofErr w:type="spellEnd"/>
      <w:proofErr w:type="gramEnd"/>
    </w:p>
    <w:p w14:paraId="07953FDD" w14:textId="77777777" w:rsidR="00330C73" w:rsidRDefault="00330C73" w:rsidP="00330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</w:r>
      <w:r>
        <w:rPr>
          <w:rFonts w:ascii="Lucida Console" w:hAnsi="Lucida Console" w:cs="Lucida Console"/>
          <w:color w:val="00008B"/>
          <w:sz w:val="20"/>
          <w:szCs w:val="20"/>
        </w:rPr>
        <w:t>return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FF4500"/>
          <w:sz w:val="20"/>
          <w:szCs w:val="20"/>
        </w:rPr>
        <w:t>$Uri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A9A9A9"/>
          <w:sz w:val="20"/>
          <w:szCs w:val="20"/>
        </w:rPr>
        <w:t>-ne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8B0000"/>
          <w:sz w:val="20"/>
          <w:szCs w:val="20"/>
        </w:rPr>
        <w:t>""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A9A9A9"/>
          <w:sz w:val="20"/>
          <w:szCs w:val="20"/>
        </w:rPr>
        <w:t>-and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FF4500"/>
          <w:sz w:val="20"/>
          <w:szCs w:val="20"/>
        </w:rPr>
        <w:t>$Uri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A9A9A9"/>
          <w:sz w:val="20"/>
          <w:szCs w:val="20"/>
        </w:rPr>
        <w:t>-ne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FF4500"/>
          <w:sz w:val="20"/>
          <w:szCs w:val="20"/>
        </w:rPr>
        <w:t>$null</w:t>
      </w:r>
    </w:p>
    <w:p w14:paraId="53108831" w14:textId="03BFBFC8" w:rsidR="00330C73" w:rsidRDefault="00330C73" w:rsidP="00330C73">
      <w:pPr>
        <w:spacing w:after="0" w:line="240" w:lineRule="auto"/>
        <w:ind w:left="720"/>
      </w:pPr>
      <w:r>
        <w:rPr>
          <w:rFonts w:ascii="Lucida Console" w:hAnsi="Lucida Console" w:cs="Lucida Console"/>
          <w:color w:val="000000"/>
          <w:sz w:val="20"/>
          <w:szCs w:val="20"/>
        </w:rPr>
        <w:t>}</w:t>
      </w:r>
    </w:p>
    <w:p w14:paraId="30790C04" w14:textId="77777777" w:rsidR="00997AD4" w:rsidRDefault="00997AD4" w:rsidP="005B06BA">
      <w:pPr>
        <w:pStyle w:val="ListParagraph"/>
        <w:spacing w:after="0" w:line="240" w:lineRule="auto"/>
      </w:pPr>
    </w:p>
    <w:p w14:paraId="0D7344ED" w14:textId="77777777" w:rsidR="002D75CD" w:rsidRDefault="002D75CD" w:rsidP="002D75CD">
      <w:pPr>
        <w:pStyle w:val="ListParagraph"/>
        <w:spacing w:after="0" w:line="240" w:lineRule="auto"/>
      </w:pPr>
      <w:r>
        <w:lastRenderedPageBreak/>
        <w:t xml:space="preserve">PS C:\ps-test&gt; (Get-Module </w:t>
      </w:r>
      <w:proofErr w:type="spellStart"/>
      <w:r>
        <w:t>PSScheduledJob</w:t>
      </w:r>
      <w:proofErr w:type="spellEnd"/>
      <w:r>
        <w:t xml:space="preserve"> -List</w:t>
      </w:r>
      <w:proofErr w:type="gramStart"/>
      <w:r>
        <w:t>).</w:t>
      </w:r>
      <w:proofErr w:type="spellStart"/>
      <w:r>
        <w:t>HelpInfoUri</w:t>
      </w:r>
      <w:proofErr w:type="spellEnd"/>
      <w:proofErr w:type="gramEnd"/>
    </w:p>
    <w:p w14:paraId="1A27F804" w14:textId="77777777" w:rsidR="002D75CD" w:rsidRDefault="002D75CD" w:rsidP="002D75CD">
      <w:pPr>
        <w:pStyle w:val="ListParagraph"/>
        <w:spacing w:after="0" w:line="240" w:lineRule="auto"/>
      </w:pPr>
      <w:r>
        <w:t>http://go.microsoft.com/fwlink/?linkid=390816</w:t>
      </w:r>
    </w:p>
    <w:p w14:paraId="09B69A53" w14:textId="09851882" w:rsidR="006962AB" w:rsidRDefault="002D75CD" w:rsidP="002D75CD">
      <w:pPr>
        <w:pStyle w:val="ListParagraph"/>
        <w:spacing w:after="0" w:line="240" w:lineRule="auto"/>
      </w:pPr>
      <w:r>
        <w:t>PS C:\ps-test&gt; (Get-Module PSCX -List</w:t>
      </w:r>
      <w:proofErr w:type="gramStart"/>
      <w:r>
        <w:t>).</w:t>
      </w:r>
      <w:proofErr w:type="spellStart"/>
      <w:r>
        <w:t>HelpInfoUri</w:t>
      </w:r>
      <w:proofErr w:type="spellEnd"/>
      <w:proofErr w:type="gramEnd"/>
    </w:p>
    <w:p w14:paraId="4D91E360" w14:textId="761B921E" w:rsidR="008C09F8" w:rsidRDefault="008C09F8" w:rsidP="005B06BA">
      <w:pPr>
        <w:pStyle w:val="ListParagraph"/>
        <w:spacing w:after="0" w:line="240" w:lineRule="auto"/>
      </w:pPr>
    </w:p>
    <w:p w14:paraId="5A4C447D" w14:textId="234B10B4" w:rsidR="008C09F8" w:rsidRDefault="008C09F8" w:rsidP="005B06BA">
      <w:pPr>
        <w:pStyle w:val="ListParagraph"/>
        <w:spacing w:after="0" w:line="240" w:lineRule="auto"/>
      </w:pPr>
      <w:r>
        <w:t xml:space="preserve">Ah, so the PSCX module doesn't support Updatable Help, but the </w:t>
      </w:r>
      <w:proofErr w:type="spellStart"/>
      <w:r>
        <w:t>PSScheduledJob</w:t>
      </w:r>
      <w:proofErr w:type="spellEnd"/>
      <w:r>
        <w:t xml:space="preserve"> module does. So, if the module has a </w:t>
      </w:r>
      <w:proofErr w:type="spellStart"/>
      <w:r>
        <w:t>HelpInfoUri</w:t>
      </w:r>
      <w:proofErr w:type="spellEnd"/>
      <w:r>
        <w:t xml:space="preserve"> value and Update-Help returns an error, the help for module might not be ready. It's set up for updatable help, but the help isn't yet in place.</w:t>
      </w:r>
    </w:p>
    <w:p w14:paraId="48ED1940" w14:textId="77777777" w:rsidR="008C09F8" w:rsidRDefault="008C09F8" w:rsidP="005B06BA">
      <w:pPr>
        <w:pStyle w:val="ListParagraph"/>
        <w:spacing w:after="0" w:line="240" w:lineRule="auto"/>
      </w:pPr>
    </w:p>
    <w:p w14:paraId="297484E8" w14:textId="77777777" w:rsidR="008C09F8" w:rsidRDefault="008C09F8" w:rsidP="005B06BA">
      <w:pPr>
        <w:pStyle w:val="ListParagraph"/>
        <w:spacing w:after="0" w:line="240" w:lineRule="auto"/>
      </w:pPr>
    </w:p>
    <w:p w14:paraId="51D22F34" w14:textId="41572873" w:rsidR="00697BA6" w:rsidRDefault="008C09F8" w:rsidP="002D75C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Updatable Help work for the </w:t>
      </w:r>
      <w:proofErr w:type="spellStart"/>
      <w:r>
        <w:t>PSScheduledJob</w:t>
      </w:r>
      <w:proofErr w:type="spellEnd"/>
      <w:r>
        <w:t xml:space="preserve"> module, </w:t>
      </w:r>
      <w:r w:rsidR="002D75CD">
        <w:t>but when I go to that URL, I don't see the help. I get an error.</w:t>
      </w:r>
    </w:p>
    <w:p w14:paraId="47B7A9D4" w14:textId="77777777" w:rsidR="008C09F8" w:rsidRDefault="008C09F8" w:rsidP="008C09F8">
      <w:pPr>
        <w:pStyle w:val="ListParagraph"/>
        <w:spacing w:after="0" w:line="240" w:lineRule="auto"/>
      </w:pPr>
    </w:p>
    <w:p w14:paraId="076673B8" w14:textId="731F3D89" w:rsidR="002D75CD" w:rsidRDefault="002D75CD" w:rsidP="002D75CD">
      <w:pPr>
        <w:spacing w:after="0" w:line="240" w:lineRule="auto"/>
        <w:ind w:left="720"/>
      </w:pPr>
      <w:r>
        <w:t xml:space="preserve">That's right. This is updatable help, not online help. In updatable help, the </w:t>
      </w:r>
      <w:proofErr w:type="spellStart"/>
      <w:r>
        <w:t>HelpInfoUri</w:t>
      </w:r>
      <w:proofErr w:type="spellEnd"/>
      <w:r>
        <w:t xml:space="preserve"> value is the online location of the </w:t>
      </w:r>
      <w:proofErr w:type="spellStart"/>
      <w:r>
        <w:t>HelpInfo</w:t>
      </w:r>
      <w:proofErr w:type="spellEnd"/>
      <w:r>
        <w:t xml:space="preserve"> XML file for the module. It's like an .</w:t>
      </w:r>
      <w:proofErr w:type="spellStart"/>
      <w:r>
        <w:t>inf</w:t>
      </w:r>
      <w:proofErr w:type="spellEnd"/>
      <w:r>
        <w:t xml:space="preserve"> file. It's not a web page.</w:t>
      </w:r>
    </w:p>
    <w:p w14:paraId="0413E39A" w14:textId="04EA9D64" w:rsidR="002D75CD" w:rsidRDefault="002D75CD" w:rsidP="00697BA6">
      <w:pPr>
        <w:spacing w:after="0" w:line="240" w:lineRule="auto"/>
      </w:pPr>
    </w:p>
    <w:p w14:paraId="417A1E56" w14:textId="77777777" w:rsidR="002D75CD" w:rsidRDefault="002D75CD" w:rsidP="00697BA6">
      <w:pPr>
        <w:spacing w:after="0" w:line="240" w:lineRule="auto"/>
      </w:pPr>
    </w:p>
    <w:p w14:paraId="44A579DA" w14:textId="56029C07" w:rsidR="00716D8F" w:rsidRDefault="00716D8F" w:rsidP="00716D8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So, that's not online help. </w:t>
      </w:r>
      <w:r w:rsidR="000C2FD1">
        <w:t>H</w:t>
      </w:r>
      <w:r>
        <w:t>ow do I tell if a module supports online help?</w:t>
      </w:r>
    </w:p>
    <w:p w14:paraId="2332291D" w14:textId="6CD85927" w:rsidR="00716D8F" w:rsidRDefault="00716D8F" w:rsidP="00716D8F">
      <w:pPr>
        <w:spacing w:after="0" w:line="240" w:lineRule="auto"/>
        <w:ind w:left="720"/>
      </w:pPr>
      <w:r>
        <w:t xml:space="preserve">Look at the value of the </w:t>
      </w:r>
      <w:proofErr w:type="spellStart"/>
      <w:r>
        <w:t>HelpUri</w:t>
      </w:r>
      <w:proofErr w:type="spellEnd"/>
      <w:r>
        <w:t xml:space="preserve"> property of the </w:t>
      </w:r>
      <w:proofErr w:type="spellStart"/>
      <w:r>
        <w:t>CommandInfo</w:t>
      </w:r>
      <w:proofErr w:type="spellEnd"/>
      <w:r>
        <w:t xml:space="preserve"> object -- the one that Get-Command returns.</w:t>
      </w:r>
    </w:p>
    <w:p w14:paraId="0D50B910" w14:textId="77777777" w:rsidR="00716D8F" w:rsidRDefault="00716D8F" w:rsidP="00716D8F">
      <w:pPr>
        <w:spacing w:after="0" w:line="240" w:lineRule="auto"/>
        <w:ind w:left="720"/>
      </w:pPr>
    </w:p>
    <w:p w14:paraId="42E10BCD" w14:textId="6D2FA8BF" w:rsidR="00716D8F" w:rsidRDefault="00716D8F" w:rsidP="00716D8F">
      <w:pPr>
        <w:spacing w:after="0" w:line="240" w:lineRule="auto"/>
        <w:ind w:left="720"/>
      </w:pPr>
      <w:r>
        <w:t xml:space="preserve">(Clarify. Updatable Help is a property of a module -- the </w:t>
      </w:r>
      <w:proofErr w:type="spellStart"/>
      <w:r>
        <w:t>Help</w:t>
      </w:r>
      <w:r w:rsidRPr="00716D8F">
        <w:rPr>
          <w:b/>
        </w:rPr>
        <w:t>Info</w:t>
      </w:r>
      <w:r>
        <w:t>Uri</w:t>
      </w:r>
      <w:proofErr w:type="spellEnd"/>
      <w:r>
        <w:t xml:space="preserve"> property. Online help is a property of a command. It's the </w:t>
      </w:r>
      <w:proofErr w:type="spellStart"/>
      <w:r>
        <w:t>HelpUri</w:t>
      </w:r>
      <w:proofErr w:type="spellEnd"/>
      <w:r>
        <w:t xml:space="preserve"> property.)</w:t>
      </w:r>
    </w:p>
    <w:p w14:paraId="5869A80A" w14:textId="77777777" w:rsidR="00716D8F" w:rsidRDefault="00716D8F" w:rsidP="00716D8F">
      <w:pPr>
        <w:spacing w:after="0" w:line="240" w:lineRule="auto"/>
        <w:ind w:left="720"/>
      </w:pPr>
    </w:p>
    <w:p w14:paraId="68605CD3" w14:textId="62753E64" w:rsidR="00716D8F" w:rsidRDefault="00716D8F" w:rsidP="00716D8F">
      <w:pPr>
        <w:spacing w:after="0" w:line="240" w:lineRule="auto"/>
        <w:ind w:left="720"/>
      </w:pPr>
      <w:r>
        <w:t>And you can look at that URL, because it's really the location of the online help for the command.</w:t>
      </w:r>
    </w:p>
    <w:p w14:paraId="08778236" w14:textId="77777777" w:rsidR="00716D8F" w:rsidRDefault="00716D8F" w:rsidP="00716D8F">
      <w:pPr>
        <w:spacing w:after="0" w:line="240" w:lineRule="auto"/>
        <w:ind w:left="720"/>
      </w:pPr>
    </w:p>
    <w:p w14:paraId="6BCAFF05" w14:textId="54C49484" w:rsidR="00716D8F" w:rsidRDefault="00716D8F" w:rsidP="00716D8F">
      <w:pPr>
        <w:spacing w:after="0" w:line="240" w:lineRule="auto"/>
        <w:ind w:left="720"/>
      </w:pPr>
      <w:r>
        <w:t>Start-Process (Get-Command &lt;Command&gt;</w:t>
      </w:r>
      <w:proofErr w:type="gramStart"/>
      <w:r>
        <w:t>).</w:t>
      </w:r>
      <w:proofErr w:type="spellStart"/>
      <w:r>
        <w:t>HelpUri</w:t>
      </w:r>
      <w:proofErr w:type="spellEnd"/>
      <w:proofErr w:type="gramEnd"/>
    </w:p>
    <w:p w14:paraId="386BDB5A" w14:textId="53D50E20" w:rsidR="00716D8F" w:rsidRDefault="00716D8F" w:rsidP="00D02F94">
      <w:pPr>
        <w:spacing w:after="0" w:line="240" w:lineRule="auto"/>
        <w:ind w:left="720"/>
      </w:pPr>
      <w:r>
        <w:t>Start-Process (Get-Command Invoke-Command</w:t>
      </w:r>
      <w:proofErr w:type="gramStart"/>
      <w:r>
        <w:t>).</w:t>
      </w:r>
      <w:proofErr w:type="spellStart"/>
      <w:r>
        <w:t>HelpUri</w:t>
      </w:r>
      <w:proofErr w:type="spellEnd"/>
      <w:proofErr w:type="gramEnd"/>
    </w:p>
    <w:p w14:paraId="56BE0BBC" w14:textId="77777777" w:rsidR="00D02F94" w:rsidRDefault="00D02F94" w:rsidP="00D02F94">
      <w:pPr>
        <w:spacing w:after="0" w:line="240" w:lineRule="auto"/>
        <w:ind w:left="720"/>
      </w:pPr>
    </w:p>
    <w:p w14:paraId="6F85FE8A" w14:textId="640511DD" w:rsidR="00B47121" w:rsidRDefault="00D02F94" w:rsidP="00716D8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do I </w:t>
      </w:r>
      <w:r w:rsidR="00E73D6D">
        <w:t>support</w:t>
      </w:r>
      <w:r>
        <w:t xml:space="preserve"> online help for my </w:t>
      </w:r>
      <w:proofErr w:type="gramStart"/>
      <w:r>
        <w:t>function.</w:t>
      </w:r>
      <w:proofErr w:type="gramEnd"/>
    </w:p>
    <w:p w14:paraId="78FB58B5" w14:textId="77777777" w:rsidR="00D02F94" w:rsidRDefault="00D02F94" w:rsidP="00D02F94">
      <w:pPr>
        <w:spacing w:after="0" w:line="240" w:lineRule="auto"/>
        <w:ind w:left="720"/>
      </w:pPr>
    </w:p>
    <w:p w14:paraId="0282D5C5" w14:textId="248BAD5C" w:rsidR="00B47121" w:rsidRDefault="00E73D6D" w:rsidP="00E73D6D">
      <w:pPr>
        <w:spacing w:after="0" w:line="240" w:lineRule="auto"/>
        <w:ind w:left="720"/>
      </w:pPr>
      <w:r>
        <w:t>First, you need a web page with the help for your function. The</w:t>
      </w:r>
      <w:r w:rsidR="000A610A">
        <w:t xml:space="preserve"> Convert-</w:t>
      </w:r>
      <w:proofErr w:type="spellStart"/>
      <w:r w:rsidR="000A610A">
        <w:t>HelpToHtml</w:t>
      </w:r>
      <w:proofErr w:type="spellEnd"/>
      <w:r w:rsidR="000A610A">
        <w:t xml:space="preserve"> </w:t>
      </w:r>
      <w:r>
        <w:t xml:space="preserve">filter (like a function) </w:t>
      </w:r>
      <w:r w:rsidR="000A610A">
        <w:t xml:space="preserve">in </w:t>
      </w:r>
      <w:r w:rsidR="004C5B61">
        <w:t>A</w:t>
      </w:r>
      <w:r>
        <w:t xml:space="preserve">aron Jensen's Silk module is a great start: </w:t>
      </w:r>
      <w:r w:rsidR="00B47121">
        <w:t xml:space="preserve">https://bitbucket.org/splatteredbits/silk </w:t>
      </w:r>
    </w:p>
    <w:p w14:paraId="6561FB18" w14:textId="2AB36342" w:rsidR="00235642" w:rsidRDefault="00235642" w:rsidP="000A610A">
      <w:pPr>
        <w:spacing w:after="0" w:line="240" w:lineRule="auto"/>
      </w:pPr>
    </w:p>
    <w:p w14:paraId="563E2F8F" w14:textId="2AE942BD" w:rsidR="00235642" w:rsidRDefault="00235642" w:rsidP="00E73D6D">
      <w:pPr>
        <w:spacing w:after="0" w:line="240" w:lineRule="auto"/>
        <w:ind w:left="720"/>
      </w:pPr>
      <w:r>
        <w:t xml:space="preserve">Then, in your function, in the </w:t>
      </w:r>
      <w:proofErr w:type="spellStart"/>
      <w:r>
        <w:t>CmdletBinding</w:t>
      </w:r>
      <w:proofErr w:type="spellEnd"/>
      <w:r>
        <w:t xml:space="preserve"> attribute, add a </w:t>
      </w:r>
      <w:proofErr w:type="spellStart"/>
      <w:r>
        <w:t>HelpUri</w:t>
      </w:r>
      <w:proofErr w:type="spellEnd"/>
      <w:r>
        <w:t xml:space="preserve"> parameter. The value of </w:t>
      </w:r>
      <w:proofErr w:type="spellStart"/>
      <w:r>
        <w:t>HelpUri</w:t>
      </w:r>
      <w:proofErr w:type="spellEnd"/>
      <w:r>
        <w:t xml:space="preserve"> is the URL of the online help topic.</w:t>
      </w:r>
    </w:p>
    <w:p w14:paraId="3BCFB897" w14:textId="77777777" w:rsidR="00235642" w:rsidRDefault="00235642" w:rsidP="000A610A">
      <w:pPr>
        <w:spacing w:after="0" w:line="240" w:lineRule="auto"/>
      </w:pPr>
    </w:p>
    <w:p w14:paraId="642D1153" w14:textId="77777777" w:rsidR="00E73D6D" w:rsidRDefault="00E73D6D" w:rsidP="00E73D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>
        <w:tab/>
      </w:r>
      <w:r>
        <w:rPr>
          <w:rFonts w:ascii="Lucida Console" w:hAnsi="Lucida Console" w:cs="Lucida Console"/>
          <w:color w:val="00008B"/>
          <w:sz w:val="20"/>
          <w:szCs w:val="20"/>
        </w:rPr>
        <w:t>function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FF"/>
          <w:sz w:val="20"/>
          <w:szCs w:val="20"/>
        </w:rPr>
        <w:t>Get-Hello</w:t>
      </w:r>
    </w:p>
    <w:p w14:paraId="2FFE8F92" w14:textId="77777777" w:rsidR="00E73D6D" w:rsidRDefault="00E73D6D" w:rsidP="00E73D6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{</w:t>
      </w:r>
    </w:p>
    <w:p w14:paraId="53D69587" w14:textId="77777777" w:rsidR="00E73D6D" w:rsidRDefault="00E73D6D" w:rsidP="00E73D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</w:r>
      <w:r>
        <w:rPr>
          <w:rFonts w:ascii="Lucida Console" w:hAnsi="Lucida Console" w:cs="Lucida Console"/>
          <w:color w:val="A9A9A9"/>
          <w:sz w:val="20"/>
          <w:szCs w:val="20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BFFF"/>
          <w:sz w:val="20"/>
          <w:szCs w:val="20"/>
        </w:rPr>
        <w:t>CmdletBinding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HelpUri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A9A9A9"/>
          <w:sz w:val="20"/>
          <w:szCs w:val="20"/>
        </w:rPr>
        <w:t>=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8B0000"/>
          <w:sz w:val="20"/>
          <w:szCs w:val="20"/>
        </w:rPr>
        <w:t>'http://help.sapien.com'</w:t>
      </w:r>
      <w:r>
        <w:rPr>
          <w:rFonts w:ascii="Lucida Console" w:hAnsi="Lucida Console" w:cs="Lucida Console"/>
          <w:color w:val="000000"/>
          <w:sz w:val="20"/>
          <w:szCs w:val="20"/>
        </w:rPr>
        <w:t>)</w:t>
      </w:r>
      <w:r>
        <w:rPr>
          <w:rFonts w:ascii="Lucida Console" w:hAnsi="Lucida Console" w:cs="Lucida Console"/>
          <w:color w:val="A9A9A9"/>
          <w:sz w:val="20"/>
          <w:szCs w:val="20"/>
        </w:rPr>
        <w:t>]</w:t>
      </w:r>
    </w:p>
    <w:p w14:paraId="6A332C70" w14:textId="3CF3FC41" w:rsidR="00E73D6D" w:rsidRDefault="00E73D6D" w:rsidP="00E73D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color w:val="00008B"/>
          <w:sz w:val="20"/>
          <w:szCs w:val="20"/>
        </w:rPr>
        <w:t>Param</w:t>
      </w:r>
      <w:proofErr w:type="spellEnd"/>
      <w:r>
        <w:rPr>
          <w:rFonts w:ascii="Lucida Console" w:hAnsi="Lucida Console" w:cs="Lucida Console"/>
          <w:color w:val="00008B"/>
          <w:sz w:val="20"/>
          <w:szCs w:val="20"/>
        </w:rPr>
        <w:t xml:space="preserve"> ()</w:t>
      </w:r>
    </w:p>
    <w:p w14:paraId="0F0D3AA3" w14:textId="77777777" w:rsidR="00E73D6D" w:rsidRDefault="00E73D6D" w:rsidP="00E73D6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}</w:t>
      </w:r>
    </w:p>
    <w:p w14:paraId="704F8DC0" w14:textId="1D86731F" w:rsidR="00B47121" w:rsidRDefault="00B47121" w:rsidP="000A610A">
      <w:pPr>
        <w:spacing w:after="0" w:line="240" w:lineRule="auto"/>
      </w:pPr>
    </w:p>
    <w:p w14:paraId="0EF9CE12" w14:textId="77777777" w:rsidR="00244D8F" w:rsidRDefault="00A80E26" w:rsidP="00A80E26">
      <w:pPr>
        <w:spacing w:after="0" w:line="240" w:lineRule="auto"/>
        <w:ind w:left="720"/>
      </w:pPr>
      <w:r>
        <w:t xml:space="preserve">You can also put the </w:t>
      </w:r>
      <w:proofErr w:type="spellStart"/>
      <w:r>
        <w:t>HelpUri</w:t>
      </w:r>
      <w:proofErr w:type="spellEnd"/>
      <w:r>
        <w:t xml:space="preserve"> value in your comment-based help or XML help. It goes in the value of the first item in the Related Links section. </w:t>
      </w:r>
    </w:p>
    <w:p w14:paraId="3C224948" w14:textId="77777777" w:rsidR="00244D8F" w:rsidRDefault="00244D8F" w:rsidP="00A80E26">
      <w:pPr>
        <w:spacing w:after="0" w:line="240" w:lineRule="auto"/>
        <w:ind w:left="720"/>
      </w:pPr>
    </w:p>
    <w:p w14:paraId="6E67323E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6400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t>&lt;#</w:t>
      </w:r>
    </w:p>
    <w:p w14:paraId="07FF6F1C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color w:val="006400"/>
          <w:sz w:val="20"/>
          <w:szCs w:val="20"/>
        </w:rPr>
        <w:t>.SYNOPSIS</w:t>
      </w:r>
      <w:proofErr w:type="gramEnd"/>
    </w:p>
    <w:p w14:paraId="6D563EF0" w14:textId="1C27EEF3" w:rsid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tab/>
        <w:t>Says 'hello' from comment-based help.</w:t>
      </w:r>
    </w:p>
    <w:p w14:paraId="20B97F1E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lastRenderedPageBreak/>
        <w:tab/>
      </w:r>
    </w:p>
    <w:p w14:paraId="074E542E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color w:val="006400"/>
          <w:sz w:val="20"/>
          <w:szCs w:val="20"/>
        </w:rPr>
        <w:t>.DESCRIPTION</w:t>
      </w:r>
      <w:proofErr w:type="gramEnd"/>
    </w:p>
    <w:p w14:paraId="6300179D" w14:textId="430698C6" w:rsid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tab/>
        <w:t>Says 'hello' from comment-based help.</w:t>
      </w:r>
    </w:p>
    <w:p w14:paraId="1596D700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tab/>
      </w:r>
    </w:p>
    <w:p w14:paraId="56C2E33B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color w:val="006400"/>
          <w:sz w:val="20"/>
          <w:szCs w:val="20"/>
        </w:rPr>
        <w:t>.PARAMETER</w:t>
      </w:r>
      <w:proofErr w:type="gramEnd"/>
      <w:r>
        <w:rPr>
          <w:rFonts w:ascii="Lucida Console" w:hAnsi="Lucida Console" w:cs="Lucida Console"/>
          <w:color w:val="006400"/>
          <w:sz w:val="20"/>
          <w:szCs w:val="20"/>
        </w:rPr>
        <w:t xml:space="preserve"> Name</w:t>
      </w:r>
    </w:p>
    <w:p w14:paraId="0D942C2C" w14:textId="6F1FBC1E" w:rsid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tab/>
        <w:t>Says 'hello' to the specified name.</w:t>
      </w:r>
    </w:p>
    <w:p w14:paraId="086F5061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tab/>
      </w:r>
    </w:p>
    <w:p w14:paraId="316B5C27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color w:val="006400"/>
          <w:sz w:val="20"/>
          <w:szCs w:val="20"/>
        </w:rPr>
        <w:t>.NOTES</w:t>
      </w:r>
      <w:proofErr w:type="gramEnd"/>
    </w:p>
    <w:p w14:paraId="7EBAFF82" w14:textId="2F80C316" w:rsid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tab/>
        <w:t>Additional information about the function.</w:t>
      </w:r>
    </w:p>
    <w:p w14:paraId="66E91908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tab/>
      </w:r>
    </w:p>
    <w:p w14:paraId="17723D06" w14:textId="77777777" w:rsidR="00244D8F" w:rsidRP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r w:rsidRPr="00244D8F">
        <w:rPr>
          <w:rFonts w:ascii="Lucida Console" w:hAnsi="Lucida Console" w:cs="Lucida Console"/>
          <w:color w:val="FF0000"/>
          <w:sz w:val="20"/>
          <w:szCs w:val="20"/>
        </w:rPr>
        <w:tab/>
      </w:r>
      <w:proofErr w:type="gramStart"/>
      <w:r w:rsidRPr="00244D8F">
        <w:rPr>
          <w:rFonts w:ascii="Lucida Console" w:hAnsi="Lucida Console" w:cs="Lucida Console"/>
          <w:color w:val="FF0000"/>
          <w:sz w:val="20"/>
          <w:szCs w:val="20"/>
        </w:rPr>
        <w:t>.LINK</w:t>
      </w:r>
      <w:proofErr w:type="gramEnd"/>
    </w:p>
    <w:p w14:paraId="149BBEFD" w14:textId="77777777" w:rsidR="00244D8F" w:rsidRPr="00244D8F" w:rsidRDefault="00244D8F" w:rsidP="00244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r w:rsidRPr="00244D8F">
        <w:rPr>
          <w:rFonts w:ascii="Lucida Console" w:hAnsi="Lucida Console" w:cs="Lucida Console"/>
          <w:color w:val="FF0000"/>
          <w:sz w:val="20"/>
          <w:szCs w:val="20"/>
        </w:rPr>
        <w:tab/>
        <w:t>http://help.sapien.com</w:t>
      </w:r>
    </w:p>
    <w:p w14:paraId="415C2257" w14:textId="35FA9F0A" w:rsidR="00244D8F" w:rsidRDefault="00244D8F" w:rsidP="00244D8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8B"/>
          <w:sz w:val="20"/>
          <w:szCs w:val="20"/>
        </w:rPr>
      </w:pPr>
      <w:r>
        <w:rPr>
          <w:rFonts w:ascii="Lucida Console" w:hAnsi="Lucida Console" w:cs="Lucida Console"/>
          <w:color w:val="006400"/>
          <w:sz w:val="20"/>
          <w:szCs w:val="20"/>
        </w:rPr>
        <w:t>#&gt;</w:t>
      </w:r>
    </w:p>
    <w:p w14:paraId="04F7DE5E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8B"/>
          <w:sz w:val="20"/>
          <w:szCs w:val="20"/>
        </w:rPr>
        <w:t>function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FF"/>
          <w:sz w:val="20"/>
          <w:szCs w:val="20"/>
        </w:rPr>
        <w:t>Get-Hello</w:t>
      </w:r>
    </w:p>
    <w:p w14:paraId="341A7A4D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{</w:t>
      </w:r>
    </w:p>
    <w:p w14:paraId="76D2BC5D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</w:r>
      <w:r>
        <w:rPr>
          <w:rFonts w:ascii="Lucida Console" w:hAnsi="Lucida Console" w:cs="Lucida Console"/>
          <w:color w:val="A9A9A9"/>
          <w:sz w:val="20"/>
          <w:szCs w:val="20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BFFF"/>
          <w:sz w:val="20"/>
          <w:szCs w:val="20"/>
        </w:rPr>
        <w:t>CmdletBinding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HelpUri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A9A9A9"/>
          <w:sz w:val="20"/>
          <w:szCs w:val="20"/>
        </w:rPr>
        <w:t>=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8B0000"/>
          <w:sz w:val="20"/>
          <w:szCs w:val="20"/>
        </w:rPr>
        <w:t>'http://help.sapien.com'</w:t>
      </w:r>
      <w:r>
        <w:rPr>
          <w:rFonts w:ascii="Lucida Console" w:hAnsi="Lucida Console" w:cs="Lucida Console"/>
          <w:color w:val="000000"/>
          <w:sz w:val="20"/>
          <w:szCs w:val="20"/>
        </w:rPr>
        <w:t>)</w:t>
      </w:r>
      <w:r>
        <w:rPr>
          <w:rFonts w:ascii="Lucida Console" w:hAnsi="Lucida Console" w:cs="Lucida Console"/>
          <w:color w:val="A9A9A9"/>
          <w:sz w:val="20"/>
          <w:szCs w:val="20"/>
        </w:rPr>
        <w:t>]</w:t>
      </w:r>
    </w:p>
    <w:p w14:paraId="0D9142EC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color w:val="00008B"/>
          <w:sz w:val="20"/>
          <w:szCs w:val="20"/>
        </w:rPr>
        <w:t>Param</w:t>
      </w:r>
      <w:proofErr w:type="spellEnd"/>
      <w:r>
        <w:rPr>
          <w:rFonts w:ascii="Lucida Console" w:hAnsi="Lucida Console" w:cs="Lucida Console"/>
          <w:color w:val="00008B"/>
          <w:sz w:val="20"/>
          <w:szCs w:val="20"/>
        </w:rPr>
        <w:t xml:space="preserve"> ()</w:t>
      </w:r>
    </w:p>
    <w:p w14:paraId="18C10EA9" w14:textId="77777777" w:rsidR="00244D8F" w:rsidRDefault="00244D8F" w:rsidP="00244D8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}</w:t>
      </w:r>
    </w:p>
    <w:p w14:paraId="77BD2FA5" w14:textId="77777777" w:rsidR="00244D8F" w:rsidRDefault="00244D8F" w:rsidP="00244D8F">
      <w:pPr>
        <w:spacing w:after="0" w:line="240" w:lineRule="auto"/>
        <w:ind w:left="720"/>
      </w:pPr>
    </w:p>
    <w:p w14:paraId="73A8E659" w14:textId="77777777" w:rsidR="00244D8F" w:rsidRDefault="00244D8F" w:rsidP="00A80E26">
      <w:pPr>
        <w:spacing w:after="0" w:line="240" w:lineRule="auto"/>
        <w:ind w:left="720"/>
      </w:pPr>
    </w:p>
    <w:p w14:paraId="772128C5" w14:textId="206336B2" w:rsidR="00E73D6D" w:rsidRDefault="00A80E26" w:rsidP="00A80E26">
      <w:pPr>
        <w:spacing w:after="0" w:line="240" w:lineRule="auto"/>
        <w:ind w:left="720"/>
      </w:pPr>
      <w:r>
        <w:t xml:space="preserve">If you have both a </w:t>
      </w:r>
      <w:proofErr w:type="spellStart"/>
      <w:r>
        <w:t>HelpUri</w:t>
      </w:r>
      <w:proofErr w:type="spellEnd"/>
      <w:r>
        <w:t xml:space="preserve"> value and a first related link, the first related link takes precedence.</w:t>
      </w:r>
    </w:p>
    <w:p w14:paraId="788EA759" w14:textId="5B963C37" w:rsidR="009110E3" w:rsidRDefault="009110E3" w:rsidP="00A80E26">
      <w:pPr>
        <w:spacing w:after="0" w:line="240" w:lineRule="auto"/>
        <w:ind w:left="720"/>
      </w:pPr>
    </w:p>
    <w:p w14:paraId="6F423FCB" w14:textId="2291B8D2" w:rsidR="009110E3" w:rsidRDefault="009110E3" w:rsidP="00A80E26">
      <w:pPr>
        <w:spacing w:after="0" w:line="240" w:lineRule="auto"/>
        <w:ind w:left="720"/>
      </w:pPr>
      <w:r>
        <w:t xml:space="preserve">Most of the PowerShell core cmdlets have both. Not sure why, but in PowerShell 5.0, the </w:t>
      </w:r>
      <w:proofErr w:type="spellStart"/>
      <w:r>
        <w:t>HelpUri</w:t>
      </w:r>
      <w:proofErr w:type="spellEnd"/>
      <w:r>
        <w:t xml:space="preserve"> opens PS 4.0 help and the first related link opens PS 5.0 help.</w:t>
      </w:r>
    </w:p>
    <w:p w14:paraId="33950CDF" w14:textId="77777777" w:rsidR="009110E3" w:rsidRDefault="009110E3" w:rsidP="00A80E26">
      <w:pPr>
        <w:spacing w:after="0" w:line="240" w:lineRule="auto"/>
        <w:ind w:left="720"/>
      </w:pPr>
    </w:p>
    <w:p w14:paraId="1D67DBE6" w14:textId="77777777" w:rsidR="009110E3" w:rsidRDefault="009110E3" w:rsidP="001C3019">
      <w:pPr>
        <w:spacing w:after="0" w:line="240" w:lineRule="auto"/>
        <w:ind w:left="1440"/>
      </w:pPr>
      <w:r>
        <w:t>PS C:\ps-test&gt; (Get-Command Get-Process</w:t>
      </w:r>
      <w:proofErr w:type="gramStart"/>
      <w:r>
        <w:t>).</w:t>
      </w:r>
      <w:proofErr w:type="spellStart"/>
      <w:r>
        <w:t>HelpUri</w:t>
      </w:r>
      <w:proofErr w:type="spellEnd"/>
      <w:proofErr w:type="gramEnd"/>
    </w:p>
    <w:p w14:paraId="346BD455" w14:textId="77777777" w:rsidR="009110E3" w:rsidRDefault="009110E3" w:rsidP="001C3019">
      <w:pPr>
        <w:spacing w:after="0" w:line="240" w:lineRule="auto"/>
        <w:ind w:left="1440"/>
      </w:pPr>
      <w:r>
        <w:t>http://go.microsoft.com/fwlink/?LinkID=113324</w:t>
      </w:r>
    </w:p>
    <w:p w14:paraId="781B83B3" w14:textId="77777777" w:rsidR="009110E3" w:rsidRDefault="009110E3" w:rsidP="001C3019">
      <w:pPr>
        <w:spacing w:after="0" w:line="240" w:lineRule="auto"/>
        <w:ind w:left="1440"/>
      </w:pPr>
    </w:p>
    <w:p w14:paraId="56E8967E" w14:textId="77777777" w:rsidR="009110E3" w:rsidRDefault="009110E3" w:rsidP="001C3019">
      <w:pPr>
        <w:spacing w:after="0" w:line="240" w:lineRule="auto"/>
        <w:ind w:left="1440"/>
      </w:pPr>
      <w:r>
        <w:t>PS C:\ps-test&gt; (Get-Help Get-Process</w:t>
      </w:r>
      <w:proofErr w:type="gramStart"/>
      <w:r>
        <w:t>).</w:t>
      </w:r>
      <w:proofErr w:type="spellStart"/>
      <w:r>
        <w:t>RelatedLinks</w:t>
      </w:r>
      <w:proofErr w:type="spellEnd"/>
      <w:proofErr w:type="gramEnd"/>
      <w:r>
        <w:t>[0].</w:t>
      </w:r>
      <w:proofErr w:type="spellStart"/>
      <w:r>
        <w:t>NavigationLink.Uri</w:t>
      </w:r>
      <w:proofErr w:type="spellEnd"/>
      <w:r>
        <w:t>[0]</w:t>
      </w:r>
    </w:p>
    <w:p w14:paraId="33E24574" w14:textId="77777777" w:rsidR="009110E3" w:rsidRDefault="009110E3" w:rsidP="001C3019">
      <w:pPr>
        <w:spacing w:after="0" w:line="240" w:lineRule="auto"/>
        <w:ind w:left="1440"/>
      </w:pPr>
      <w:r>
        <w:t>http://go.microsoft.com/fwlink/p/?linkid=290498</w:t>
      </w:r>
    </w:p>
    <w:p w14:paraId="3D897C77" w14:textId="77777777" w:rsidR="00E1479D" w:rsidRDefault="00E1479D" w:rsidP="001C3019">
      <w:pPr>
        <w:spacing w:after="0" w:line="240" w:lineRule="auto"/>
        <w:ind w:left="1440"/>
      </w:pPr>
    </w:p>
    <w:p w14:paraId="26D9F49F" w14:textId="53D08DB1" w:rsidR="00E1479D" w:rsidRDefault="00E1479D" w:rsidP="001C3019">
      <w:pPr>
        <w:spacing w:after="0" w:line="240" w:lineRule="auto"/>
        <w:ind w:left="1440"/>
      </w:pPr>
    </w:p>
    <w:p w14:paraId="5923F73C" w14:textId="77777777" w:rsidR="00E1479D" w:rsidRDefault="00E1479D" w:rsidP="001C3019">
      <w:pPr>
        <w:spacing w:after="0" w:line="240" w:lineRule="auto"/>
        <w:ind w:left="1440"/>
      </w:pPr>
    </w:p>
    <w:sectPr w:rsidR="00E1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444D"/>
    <w:multiLevelType w:val="hybridMultilevel"/>
    <w:tmpl w:val="1A848300"/>
    <w:lvl w:ilvl="0" w:tplc="6D7EE79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75F3C"/>
    <w:multiLevelType w:val="hybridMultilevel"/>
    <w:tmpl w:val="8CA63F6A"/>
    <w:lvl w:ilvl="0" w:tplc="6D7EE79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96A56"/>
    <w:multiLevelType w:val="hybridMultilevel"/>
    <w:tmpl w:val="8F10E2BA"/>
    <w:lvl w:ilvl="0" w:tplc="6D7EE79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24BA2"/>
    <w:multiLevelType w:val="hybridMultilevel"/>
    <w:tmpl w:val="9878A920"/>
    <w:lvl w:ilvl="0" w:tplc="77740BB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663AF7"/>
    <w:multiLevelType w:val="hybridMultilevel"/>
    <w:tmpl w:val="A16C5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m Bertram">
    <w15:presenceInfo w15:providerId="Windows Live" w15:userId="f1321e327f8da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91"/>
    <w:rsid w:val="000A610A"/>
    <w:rsid w:val="000C2FD1"/>
    <w:rsid w:val="00163070"/>
    <w:rsid w:val="0019662A"/>
    <w:rsid w:val="001C3019"/>
    <w:rsid w:val="00235642"/>
    <w:rsid w:val="00240A6A"/>
    <w:rsid w:val="00244D8F"/>
    <w:rsid w:val="002D75CD"/>
    <w:rsid w:val="00330C73"/>
    <w:rsid w:val="00341D7B"/>
    <w:rsid w:val="003D1AB2"/>
    <w:rsid w:val="004C5B61"/>
    <w:rsid w:val="005B06BA"/>
    <w:rsid w:val="005C0FEC"/>
    <w:rsid w:val="006962AB"/>
    <w:rsid w:val="00697BA6"/>
    <w:rsid w:val="0070649E"/>
    <w:rsid w:val="00716D8F"/>
    <w:rsid w:val="007A00BF"/>
    <w:rsid w:val="008737CE"/>
    <w:rsid w:val="008A183F"/>
    <w:rsid w:val="008C09F8"/>
    <w:rsid w:val="009110E3"/>
    <w:rsid w:val="00997AD4"/>
    <w:rsid w:val="009B0491"/>
    <w:rsid w:val="009D744B"/>
    <w:rsid w:val="00A06B5A"/>
    <w:rsid w:val="00A80E26"/>
    <w:rsid w:val="00B47121"/>
    <w:rsid w:val="00D02F94"/>
    <w:rsid w:val="00D63364"/>
    <w:rsid w:val="00E1479D"/>
    <w:rsid w:val="00E41A1D"/>
    <w:rsid w:val="00E60BC7"/>
    <w:rsid w:val="00E7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BAC6"/>
  <w15:chartTrackingRefBased/>
  <w15:docId w15:val="{71A2BD01-0FDB-458E-8038-0612EA2B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3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7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49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4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931</Words>
  <Characters>5312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Blender</dc:creator>
  <cp:keywords/>
  <dc:description/>
  <cp:lastModifiedBy>Adam Bertram</cp:lastModifiedBy>
  <cp:revision>21</cp:revision>
  <dcterms:created xsi:type="dcterms:W3CDTF">2015-10-20T15:47:00Z</dcterms:created>
  <dcterms:modified xsi:type="dcterms:W3CDTF">2015-10-21T19:14:00Z</dcterms:modified>
</cp:coreProperties>
</file>